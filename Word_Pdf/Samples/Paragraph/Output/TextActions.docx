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ffd82974bb46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</w:t>
      </w:r>
      <w:r>
        <w:rPr>
          <w:lang w:val="en-US"/>
        </w:rPr>
        <w:t>--</w:t>
      </w: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DESKTOP-42S1G7K\Ernest" w:date="2019-02-21T00:57:00Z">
        <w:r>
          <w:delText>modifications</w:delText>
        </w:r>
      </w:del>
      <w:ins w:id="1" w:author="DESKTOP-42S1G7K\Ernest" w:date="2019-02-21T00:57:00Z">
        <w:r>
          <w:t>changes</w:t>
        </w:r>
      </w:ins>
      <w:r>
        <w:t xml:space="preserve"> is used.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216203b9224af1" /><Relationship Type="http://schemas.openxmlformats.org/officeDocument/2006/relationships/numbering" Target="/word/numbering.xml" Id="R540c45112cec412f" /><Relationship Type="http://schemas.openxmlformats.org/officeDocument/2006/relationships/settings" Target="/word/settings.xml" Id="Rd1110a81977c476a" /></Relationships>
</file>